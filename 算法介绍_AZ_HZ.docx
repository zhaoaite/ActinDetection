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C01A3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对于输入的图像，首先调整其尺寸为512×512。然后，使用Canny边缘检测算法识别stress fiber的边缘。具体地，应用高斯滤波平滑图像，去除噪声。然后，计算图像的梯度，得到可能的边缘。接着，对得到的边缘应用非极大值</w:t>
      </w:r>
      <w:r>
        <w:rPr>
          <w:rFonts w:ascii="宋体" w:hAnsi="宋体" w:eastAsia="宋体"/>
          <w:sz w:val="24"/>
          <w:szCs w:val="24"/>
        </w:rPr>
        <w:t>抑制（Non-Maximum Suppression，NMS）</w:t>
      </w:r>
      <w:r>
        <w:rPr>
          <w:rFonts w:hint="eastAsia" w:ascii="宋体" w:hAnsi="宋体" w:eastAsia="宋体"/>
          <w:sz w:val="24"/>
          <w:szCs w:val="24"/>
        </w:rPr>
        <w:t>来消除边误检，并通过双阈值的方法筛选边缘信息，其中，双阈值基于统计特征得到。具体地，通过Sobel算子计算水平和垂直方向的梯度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，根据这两个梯度计算梯度幅值用于表示每个像素处的梯度强度，即：</w:t>
      </w:r>
    </w:p>
    <w:p w14:paraId="4D79AF3B"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宋体"/>
              <w:sz w:val="24"/>
              <w:szCs w:val="24"/>
            </w:rPr>
            <m:t>G</m:t>
          </m:r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G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G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</m:oMath>
      </m:oMathPara>
    </w:p>
    <w:p w14:paraId="5A4AEAB7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之后，由梯度幅值G进一步计算梯度的均值M和标准差S，并根据这两个值来确定双阈值中的阈值上限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max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，而阈值下限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min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通过缩减比</w:t>
      </w:r>
      <w:r>
        <w:rPr>
          <w:rFonts w:ascii="Cambria Math" w:hAnsi="Cambria Math" w:eastAsia="宋体"/>
          <w:sz w:val="24"/>
          <w:szCs w:val="24"/>
        </w:rPr>
        <w:t>𝒯</w:t>
      </w:r>
      <w:r>
        <w:rPr>
          <w:rFonts w:hint="eastAsia" w:ascii="宋体" w:hAnsi="宋体" w:eastAsia="宋体"/>
          <w:sz w:val="24"/>
          <w:szCs w:val="24"/>
        </w:rPr>
        <w:t>控制，公式定义如下：</w:t>
      </w:r>
    </w:p>
    <w:p w14:paraId="3DA3B899"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M</m:t>
          </m:r>
          <m:r>
            <m:rPr/>
            <w:rPr>
              <w:rFonts w:ascii="Cambria Math" w:hAnsi="Cambria Math" w:eastAsia="宋体"/>
              <w:sz w:val="24"/>
              <w:szCs w:val="24"/>
            </w:rPr>
            <m:t>+2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×S</m:t>
          </m:r>
        </m:oMath>
      </m:oMathPara>
    </w:p>
    <w:p w14:paraId="5D8A7F23"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min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>
                  <m:scr m:val="script"/>
                </m:rPr>
                <w:rPr>
                  <w:rFonts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10DB67C0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同时，我们将调整后的图像转换到HSV空间，并根据设定蓝色区域的HSV范围在图像中确定蓝色区域的中心点。然后，计算中心点到每一个stress fiber边缘的距离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以及每一个stress fiber边缘与水平线的夹角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（0°&lt;A&lt;180°）。对于一张图像中存在多个蓝色区域的图像，需要计算每一个蓝色区域的中心到stress fiber边缘的距离，然后对距离取平均值作为一个stress fiber到中心点的距离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avg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4"/>
        </w:rPr>
        <w:t>。在这一过程中，去除了面积较小的蓝色区域以及长度较短的stress fiber边缘。</w:t>
      </w:r>
    </w:p>
    <w:p w14:paraId="1BA1A27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最后，通过空间离散度量化混乱程度。具体地，将（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avg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）定义为二维空间中的一个点。然后，将二维空间划分为n个子空间，并计算各个子空间的点的个数占总点数的比例，将其作为落入该子空间的概率p。接着通过计算信息熵etp并除以一个和维度相关的值来消除维度数对信息熵的影响，得到的值就是空间离散度</w:t>
      </w:r>
      <w:r>
        <w:rPr>
          <w:rFonts w:hint="eastAsia" w:ascii="宋体" w:hAnsi="宋体" w:eastAsia="宋体"/>
          <w:i/>
          <w:iCs/>
          <w:sz w:val="24"/>
          <w:szCs w:val="24"/>
        </w:rPr>
        <w:t>dsp</w:t>
      </w:r>
      <w:r>
        <w:rPr>
          <w:rFonts w:hint="eastAsia" w:ascii="宋体" w:hAnsi="宋体" w:eastAsia="宋体"/>
          <w:sz w:val="24"/>
          <w:szCs w:val="24"/>
        </w:rPr>
        <w:t>，公式定义如下：</w:t>
      </w:r>
    </w:p>
    <w:p w14:paraId="27A8A92B">
      <w:pPr>
        <w:rPr>
          <w:rFonts w:ascii="宋体" w:hAnsi="宋体" w:eastAsia="宋体"/>
          <w:i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宋体"/>
              <w:sz w:val="24"/>
              <w:szCs w:val="24"/>
            </w:rPr>
            <m:t>etp</m:t>
          </m:r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sum</m:t>
          </m:r>
          <m:r>
            <m:rPr/>
            <w:rPr>
              <w:rFonts w:ascii="Cambria Math" w:hAnsi="Cambria Math" w:eastAsia="宋体"/>
              <w:sz w:val="24"/>
              <w:szCs w:val="24"/>
            </w:rPr>
            <m:t>(−p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log⁡</m:t>
          </m:r>
          <m:r>
            <m:rPr/>
            <w:rPr>
              <w:rFonts w:ascii="Cambria Math" w:hAnsi="Cambria Math" w:eastAsia="宋体"/>
              <w:sz w:val="24"/>
              <w:szCs w:val="24"/>
            </w:rPr>
            <m:t>(p))</m:t>
          </m:r>
        </m:oMath>
      </m:oMathPara>
    </w:p>
    <w:p w14:paraId="39C93909">
      <w:pPr>
        <w:rPr>
          <w:rFonts w:ascii="宋体" w:hAnsi="宋体" w:eastAsia="宋体"/>
          <w:iCs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dsp=</m:t>
          </m:r>
          <m:f>
            <m:fP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etp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log⁡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50B3AB0B">
      <w:pPr>
        <w:rPr>
          <w:rFonts w:ascii="宋体" w:hAnsi="宋体" w:eastAsia="宋体"/>
          <w:sz w:val="24"/>
          <w:szCs w:val="24"/>
        </w:rPr>
      </w:pPr>
    </w:p>
    <w:p w14:paraId="6CAF079F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etp 衡量点分布在空间子区域中的不确定性，p代表点的数量占总点数的比例。n为子区域的总数，通过被最大熵除，将ETP归一化为0~1的标度，便于不同区域间的比较。</w:t>
      </w:r>
    </w:p>
    <w:p w14:paraId="70FDC07F">
      <w:pPr>
        <w:rPr>
          <w:rFonts w:ascii="宋体" w:hAnsi="宋体" w:eastAsia="宋体"/>
          <w:sz w:val="24"/>
          <w:szCs w:val="24"/>
        </w:rPr>
      </w:pPr>
    </w:p>
    <w:p w14:paraId="049F3B8D">
      <w:pPr>
        <w:rPr>
          <w:rFonts w:ascii="宋体" w:hAnsi="宋体" w:eastAsia="宋体"/>
          <w:sz w:val="24"/>
          <w:szCs w:val="24"/>
        </w:rPr>
      </w:pPr>
    </w:p>
    <w:p w14:paraId="3BCBC291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We</w:t>
      </w:r>
      <w:r>
        <w:rPr>
          <w:rFonts w:hint="eastAsia" w:ascii="宋体" w:hAnsi="宋体" w:eastAsia="宋体"/>
          <w:sz w:val="24"/>
          <w:szCs w:val="24"/>
        </w:rPr>
        <w:t xml:space="preserve"> resize </w:t>
      </w:r>
      <w:r>
        <w:rPr>
          <w:rFonts w:ascii="宋体" w:hAnsi="宋体" w:eastAsia="宋体"/>
          <w:sz w:val="24"/>
          <w:szCs w:val="24"/>
        </w:rPr>
        <w:t>the input image</w:t>
      </w:r>
      <w:r>
        <w:rPr>
          <w:rFonts w:hint="eastAsia" w:ascii="宋体" w:hAnsi="宋体" w:eastAsia="宋体"/>
          <w:sz w:val="24"/>
          <w:szCs w:val="24"/>
        </w:rPr>
        <w:t xml:space="preserve"> to 512×512 pixels. Then, the </w:t>
      </w:r>
      <w:r>
        <w:rPr>
          <w:rFonts w:ascii="宋体" w:hAnsi="宋体" w:eastAsia="宋体"/>
          <w:sz w:val="24"/>
          <w:szCs w:val="24"/>
        </w:rPr>
        <w:t xml:space="preserve">standard </w:t>
      </w:r>
      <w:r>
        <w:rPr>
          <w:rFonts w:hint="eastAsia" w:ascii="宋体" w:hAnsi="宋体" w:eastAsia="宋体"/>
          <w:sz w:val="24"/>
          <w:szCs w:val="24"/>
        </w:rPr>
        <w:t xml:space="preserve">Canny edge detection algorithm </w:t>
      </w:r>
      <w:r>
        <w:rPr>
          <w:rFonts w:ascii="宋体" w:hAnsi="宋体" w:eastAsia="宋体"/>
          <w:sz w:val="24"/>
          <w:szCs w:val="24"/>
        </w:rPr>
        <w:t>[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 xml:space="preserve">is employed to </w:t>
      </w:r>
      <w:r>
        <w:rPr>
          <w:rFonts w:ascii="宋体" w:hAnsi="宋体" w:eastAsia="宋体"/>
          <w:sz w:val="24"/>
          <w:szCs w:val="24"/>
        </w:rPr>
        <w:t>outline</w:t>
      </w:r>
      <w:r>
        <w:rPr>
          <w:rFonts w:hint="eastAsia" w:ascii="宋体" w:hAnsi="宋体" w:eastAsia="宋体"/>
          <w:sz w:val="24"/>
          <w:szCs w:val="24"/>
        </w:rPr>
        <w:t xml:space="preserve"> the edges of stress fibers. </w:t>
      </w:r>
      <w:r>
        <w:rPr>
          <w:rFonts w:ascii="宋体" w:hAnsi="宋体" w:eastAsia="宋体"/>
          <w:sz w:val="24"/>
          <w:szCs w:val="24"/>
        </w:rPr>
        <w:t>Technically speaking</w:t>
      </w:r>
      <w:r>
        <w:rPr>
          <w:rFonts w:hint="eastAsia" w:ascii="宋体" w:hAnsi="宋体" w:eastAsia="宋体"/>
          <w:sz w:val="24"/>
          <w:szCs w:val="24"/>
        </w:rPr>
        <w:t>, a Gaussian filter is applied to smooth</w:t>
      </w:r>
      <w:r>
        <w:rPr>
          <w:rFonts w:ascii="宋体" w:hAnsi="宋体" w:eastAsia="宋体"/>
          <w:sz w:val="24"/>
          <w:szCs w:val="24"/>
        </w:rPr>
        <w:t>ing</w:t>
      </w:r>
      <w:r>
        <w:rPr>
          <w:rFonts w:hint="eastAsia" w:ascii="宋体" w:hAnsi="宋体" w:eastAsia="宋体"/>
          <w:sz w:val="24"/>
          <w:szCs w:val="24"/>
        </w:rPr>
        <w:t xml:space="preserve"> the image </w:t>
      </w:r>
      <w:r>
        <w:rPr>
          <w:rFonts w:ascii="宋体" w:hAnsi="宋体" w:eastAsia="宋体"/>
          <w:sz w:val="24"/>
          <w:szCs w:val="24"/>
        </w:rPr>
        <w:t>whilst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reducing</w:t>
      </w:r>
      <w:r>
        <w:rPr>
          <w:rFonts w:hint="eastAsia" w:ascii="宋体" w:hAnsi="宋体" w:eastAsia="宋体"/>
          <w:sz w:val="24"/>
          <w:szCs w:val="24"/>
        </w:rPr>
        <w:t xml:space="preserve"> noise. </w:t>
      </w:r>
      <w:r>
        <w:rPr>
          <w:rFonts w:ascii="宋体" w:hAnsi="宋体" w:eastAsia="宋体"/>
          <w:sz w:val="24"/>
          <w:szCs w:val="24"/>
        </w:rPr>
        <w:t>Afterwards</w:t>
      </w:r>
      <w:r>
        <w:rPr>
          <w:rFonts w:hint="eastAsia" w:ascii="宋体" w:hAnsi="宋体" w:eastAsia="宋体"/>
          <w:sz w:val="24"/>
          <w:szCs w:val="24"/>
        </w:rPr>
        <w:t>, image gradient</w:t>
      </w:r>
      <w:r>
        <w:rPr>
          <w:rFonts w:ascii="宋体" w:hAnsi="宋体" w:eastAsia="宋体"/>
          <w:sz w:val="24"/>
          <w:szCs w:val="24"/>
        </w:rPr>
        <w:t>s are</w:t>
      </w:r>
      <w:r>
        <w:rPr>
          <w:rFonts w:hint="eastAsia" w:ascii="宋体" w:hAnsi="宋体" w:eastAsia="宋体"/>
          <w:sz w:val="24"/>
          <w:szCs w:val="24"/>
        </w:rPr>
        <w:t xml:space="preserve"> computed </w:t>
      </w:r>
      <w:r>
        <w:rPr>
          <w:rFonts w:ascii="宋体" w:hAnsi="宋体" w:eastAsia="宋体"/>
          <w:sz w:val="24"/>
          <w:szCs w:val="24"/>
        </w:rPr>
        <w:t>so that</w:t>
      </w:r>
      <w:r>
        <w:rPr>
          <w:rFonts w:hint="eastAsia" w:ascii="宋体" w:hAnsi="宋体" w:eastAsia="宋体"/>
          <w:sz w:val="24"/>
          <w:szCs w:val="24"/>
        </w:rPr>
        <w:t xml:space="preserve"> potential edges</w:t>
      </w:r>
      <w:r>
        <w:rPr>
          <w:rFonts w:ascii="宋体" w:hAnsi="宋体" w:eastAsia="宋体"/>
          <w:sz w:val="24"/>
          <w:szCs w:val="24"/>
        </w:rPr>
        <w:t xml:space="preserve"> can be identified</w:t>
      </w:r>
      <w:r>
        <w:rPr>
          <w:rFonts w:hint="eastAsia" w:ascii="宋体" w:hAnsi="宋体" w:eastAsia="宋体"/>
          <w:sz w:val="24"/>
          <w:szCs w:val="24"/>
        </w:rPr>
        <w:t xml:space="preserve">. </w:t>
      </w:r>
    </w:p>
    <w:p w14:paraId="684BFFE2">
      <w:pPr>
        <w:rPr>
          <w:rFonts w:ascii="宋体" w:hAnsi="宋体" w:eastAsia="宋体"/>
          <w:sz w:val="24"/>
          <w:szCs w:val="24"/>
        </w:rPr>
      </w:pPr>
    </w:p>
    <w:p w14:paraId="719A41F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The detected edges are then processed using </w:t>
      </w:r>
      <w:r>
        <w:rPr>
          <w:rFonts w:ascii="宋体" w:hAnsi="宋体" w:eastAsia="宋体"/>
          <w:sz w:val="24"/>
          <w:szCs w:val="24"/>
        </w:rPr>
        <w:t xml:space="preserve">a </w:t>
      </w:r>
      <w:r>
        <w:rPr>
          <w:rFonts w:hint="eastAsia" w:ascii="宋体" w:hAnsi="宋体" w:eastAsia="宋体"/>
          <w:sz w:val="24"/>
          <w:szCs w:val="24"/>
        </w:rPr>
        <w:t xml:space="preserve">Non-Maximum Suppression (NMS) </w:t>
      </w:r>
      <w:r>
        <w:rPr>
          <w:rFonts w:ascii="宋体" w:hAnsi="宋体" w:eastAsia="宋体"/>
          <w:sz w:val="24"/>
          <w:szCs w:val="24"/>
        </w:rPr>
        <w:t>technique [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>to eliminate false detections, followed by edge screening via a dual-threshold approach of Canny edge detection [1]. The dual thresholds are determined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 xml:space="preserve"> based on statistical characteristics</w:t>
      </w:r>
      <w:r>
        <w:rPr>
          <w:rFonts w:ascii="宋体" w:hAnsi="宋体" w:eastAsia="宋体"/>
          <w:sz w:val="24"/>
          <w:szCs w:val="24"/>
        </w:rPr>
        <w:t xml:space="preserve"> of image pixels</w:t>
      </w:r>
      <w:r>
        <w:rPr>
          <w:rFonts w:hint="eastAsia" w:ascii="宋体" w:hAnsi="宋体" w:eastAsia="宋体"/>
          <w:sz w:val="24"/>
          <w:szCs w:val="24"/>
        </w:rPr>
        <w:t xml:space="preserve">. </w:t>
      </w:r>
      <w:r>
        <w:rPr>
          <w:rFonts w:ascii="宋体" w:hAnsi="宋体" w:eastAsia="宋体"/>
          <w:sz w:val="24"/>
          <w:szCs w:val="24"/>
        </w:rPr>
        <w:t>To be specific</w:t>
      </w:r>
      <w:r>
        <w:rPr>
          <w:rFonts w:hint="eastAsia" w:ascii="宋体" w:hAnsi="宋体" w:eastAsia="宋体"/>
          <w:sz w:val="24"/>
          <w:szCs w:val="24"/>
        </w:rPr>
        <w:t xml:space="preserve">, the </w:t>
      </w:r>
      <w:r>
        <w:rPr>
          <w:rFonts w:ascii="宋体" w:hAnsi="宋体" w:eastAsia="宋体"/>
          <w:sz w:val="24"/>
          <w:szCs w:val="24"/>
        </w:rPr>
        <w:t xml:space="preserve">standard </w:t>
      </w:r>
      <w:r>
        <w:rPr>
          <w:rFonts w:hint="eastAsia" w:ascii="宋体" w:hAnsi="宋体" w:eastAsia="宋体"/>
          <w:sz w:val="24"/>
          <w:szCs w:val="24"/>
        </w:rPr>
        <w:t xml:space="preserve">Sobel operator </w:t>
      </w:r>
      <w:r>
        <w:rPr>
          <w:rFonts w:ascii="宋体" w:hAnsi="宋体" w:eastAsia="宋体"/>
          <w:sz w:val="24"/>
          <w:szCs w:val="24"/>
        </w:rPr>
        <w:t>[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>is used to calculate horizontal and vertical gradients 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). The gradient magnitude G at each pixel, representing gradient intensity, is computed as:</w:t>
      </w:r>
    </w:p>
    <w:p w14:paraId="0A22BC3C"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宋体"/>
              <w:sz w:val="24"/>
              <w:szCs w:val="24"/>
            </w:rPr>
            <m:t>G</m:t>
          </m:r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G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G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</m:oMath>
      </m:oMathPara>
    </w:p>
    <w:p w14:paraId="790E641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$$G = \sqrt{G_{x}^{2} + G_{y}^{2}}$$</w:t>
      </w:r>
    </w:p>
    <w:p w14:paraId="409DEDB6">
      <w:pPr>
        <w:rPr>
          <w:rFonts w:ascii="宋体" w:hAnsi="宋体" w:eastAsia="宋体"/>
          <w:sz w:val="24"/>
          <w:szCs w:val="24"/>
        </w:rPr>
      </w:pPr>
    </w:p>
    <w:p w14:paraId="495D0247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The mean (M) and standard deviation (S) of the gradient magnitudes are then calculated. The upper threshold 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Max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) and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>lower threshold 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Min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) are determined as follows, where </w:t>
      </w:r>
      <w:r>
        <w:rPr>
          <w:rFonts w:ascii="Cambria Math" w:hAnsi="Cambria Math" w:eastAsia="宋体"/>
          <w:sz w:val="24"/>
          <w:szCs w:val="24"/>
        </w:rPr>
        <w:t>𝒯</w:t>
      </w:r>
      <w:r>
        <w:rPr>
          <w:rFonts w:hint="eastAsia" w:ascii="Cambria Math" w:hAnsi="Cambria Math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denotes the reduction ratio:</w:t>
      </w:r>
    </w:p>
    <w:p w14:paraId="4F5DD8E1"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M</m:t>
          </m:r>
          <m:r>
            <m:rPr/>
            <w:rPr>
              <w:rFonts w:ascii="Cambria Math" w:hAnsi="Cambria Math" w:eastAsia="宋体"/>
              <w:sz w:val="24"/>
              <w:szCs w:val="24"/>
            </w:rPr>
            <m:t>+2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×S</m:t>
          </m:r>
        </m:oMath>
      </m:oMathPara>
    </w:p>
    <w:p w14:paraId="2C9C16F2"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min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>
                  <m:scr m:val="script"/>
                </m:rPr>
                <w:rPr>
                  <w:rFonts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695BF682">
      <w:pPr>
        <w:rPr>
          <w:rFonts w:ascii="宋体" w:hAnsi="宋体" w:eastAsia="宋体"/>
          <w:sz w:val="24"/>
          <w:szCs w:val="24"/>
        </w:rPr>
      </w:pPr>
    </w:p>
    <w:p w14:paraId="5A571FA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$$T_{\max} = M + 2 \times S$$</w:t>
      </w:r>
    </w:p>
    <w:p w14:paraId="6ACDB548">
      <w:pPr>
        <w:rPr>
          <w:rFonts w:ascii="宋体" w:hAnsi="宋体" w:eastAsia="宋体"/>
          <w:sz w:val="24"/>
          <w:szCs w:val="24"/>
        </w:rPr>
      </w:pPr>
    </w:p>
    <w:p w14:paraId="12A7A03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$$T_{\min} = \frac{T_{\max}}{\mathcal{T}}$$</w:t>
      </w:r>
    </w:p>
    <w:p w14:paraId="3407EFFC">
      <w:pPr>
        <w:rPr>
          <w:rFonts w:ascii="宋体" w:hAnsi="宋体" w:eastAsia="宋体"/>
          <w:sz w:val="24"/>
          <w:szCs w:val="24"/>
        </w:rPr>
      </w:pPr>
    </w:p>
    <w:p w14:paraId="62D82F4B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Next, the resized image is converted to </w:t>
      </w:r>
      <w:r>
        <w:rPr>
          <w:rFonts w:ascii="宋体" w:hAnsi="宋体" w:eastAsia="宋体"/>
          <w:sz w:val="24"/>
          <w:szCs w:val="24"/>
        </w:rPr>
        <w:t xml:space="preserve">the counterpart in the </w:t>
      </w:r>
      <w:r>
        <w:rPr>
          <w:rFonts w:hint="eastAsia" w:ascii="宋体" w:hAnsi="宋体" w:eastAsia="宋体"/>
          <w:sz w:val="24"/>
          <w:szCs w:val="24"/>
        </w:rPr>
        <w:t xml:space="preserve">HSV color space. The center point of the blue region is identified based on a predefined HSV range. For each stress fiber edge, two parameters are computed:  </w:t>
      </w:r>
    </w:p>
    <w:p w14:paraId="0DBE30A6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The distance (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 xml:space="preserve">) from </w:t>
      </w:r>
      <w:r>
        <w:rPr>
          <w:rFonts w:ascii="宋体" w:hAnsi="宋体" w:eastAsia="宋体"/>
          <w:sz w:val="24"/>
          <w:szCs w:val="24"/>
        </w:rPr>
        <w:t xml:space="preserve">the center of </w:t>
      </w:r>
      <w:r>
        <w:rPr>
          <w:rFonts w:hint="eastAsia" w:ascii="宋体" w:hAnsi="宋体" w:eastAsia="宋体"/>
          <w:sz w:val="24"/>
          <w:szCs w:val="24"/>
        </w:rPr>
        <w:t xml:space="preserve">the blue region to the edge.  </w:t>
      </w:r>
    </w:p>
    <w:p w14:paraId="50A68BF0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The angle (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 xml:space="preserve">) between the edge and the horizontal axis (0° &lt; Aⁱ &lt; 180°).  </w:t>
      </w:r>
    </w:p>
    <w:p w14:paraId="47612743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>images containing multiple blue regions, the average distance (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avg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4"/>
        </w:rPr>
        <w:t xml:space="preserve">) from each stress fiber edge to all </w:t>
      </w:r>
      <w:r>
        <w:rPr>
          <w:rFonts w:ascii="宋体" w:hAnsi="宋体" w:eastAsia="宋体"/>
          <w:sz w:val="24"/>
          <w:szCs w:val="24"/>
        </w:rPr>
        <w:t>th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 xml:space="preserve">e </w:t>
      </w:r>
      <w:r>
        <w:rPr>
          <w:rFonts w:hint="eastAsia" w:ascii="宋体" w:hAnsi="宋体" w:eastAsia="宋体"/>
          <w:sz w:val="24"/>
          <w:szCs w:val="24"/>
        </w:rPr>
        <w:t>blue centers is calculated. During this process, small blue regions and short stress fiber edges are filtered out.</w:t>
      </w:r>
    </w:p>
    <w:p w14:paraId="2AB0712E">
      <w:pPr>
        <w:rPr>
          <w:rFonts w:ascii="宋体" w:hAnsi="宋体" w:eastAsia="宋体"/>
          <w:sz w:val="24"/>
          <w:szCs w:val="24"/>
        </w:rPr>
      </w:pPr>
    </w:p>
    <w:p w14:paraId="01A66C10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Finally, spatial dispersion (*dsp*) is </w:t>
      </w:r>
      <w:r>
        <w:rPr>
          <w:rFonts w:ascii="宋体" w:hAnsi="宋体" w:eastAsia="宋体"/>
          <w:sz w:val="24"/>
          <w:szCs w:val="24"/>
        </w:rPr>
        <w:t>us</w:t>
      </w:r>
      <w:r>
        <w:rPr>
          <w:rFonts w:hint="eastAsia" w:ascii="宋体" w:hAnsi="宋体" w:eastAsia="宋体"/>
          <w:sz w:val="24"/>
          <w:szCs w:val="24"/>
        </w:rPr>
        <w:t>ed to measure the degree of disorder. Each pair (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avg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bSup>
      </m:oMath>
      <w:r>
        <w:rPr>
          <w:rFonts w:hint="eastAsia" w:ascii="宋体" w:hAnsi="宋体" w:eastAsia="宋体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 xml:space="preserve">) is treated as a point in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 xml:space="preserve">2D space. The space is divided into *n* subspaces, and the probability *p* of points falling into each subspace is computed as the ratio of points in that </w:t>
      </w:r>
      <w:r>
        <w:rPr>
          <w:rFonts w:ascii="宋体" w:hAnsi="宋体" w:eastAsia="宋体"/>
          <w:sz w:val="24"/>
          <w:szCs w:val="24"/>
        </w:rPr>
        <w:t xml:space="preserve">specific </w:t>
      </w:r>
      <w:r>
        <w:rPr>
          <w:rFonts w:hint="eastAsia" w:ascii="宋体" w:hAnsi="宋体" w:eastAsia="宋体"/>
          <w:sz w:val="24"/>
          <w:szCs w:val="24"/>
        </w:rPr>
        <w:t xml:space="preserve">subspace </w:t>
      </w:r>
      <w:r>
        <w:rPr>
          <w:rFonts w:ascii="宋体" w:hAnsi="宋体" w:eastAsia="宋体"/>
          <w:sz w:val="24"/>
          <w:szCs w:val="24"/>
        </w:rPr>
        <w:t>against</w:t>
      </w:r>
      <w:r>
        <w:rPr>
          <w:rFonts w:hint="eastAsia" w:ascii="宋体" w:hAnsi="宋体" w:eastAsia="宋体"/>
          <w:sz w:val="24"/>
          <w:szCs w:val="24"/>
        </w:rPr>
        <w:t xml:space="preserve"> the total number of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>points. The entropy (*etp*) and normalized spatial dispersion (*dsp*) are derived as follows:</w:t>
      </w:r>
    </w:p>
    <w:p w14:paraId="1DDAF07F">
      <w:pPr>
        <w:rPr>
          <w:rFonts w:ascii="宋体" w:hAnsi="宋体" w:eastAsia="宋体"/>
          <w:i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宋体"/>
              <w:sz w:val="24"/>
              <w:szCs w:val="24"/>
            </w:rPr>
            <m:t>etp</m:t>
          </m:r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sum</m:t>
          </m:r>
          <m:r>
            <m:rPr/>
            <w:rPr>
              <w:rFonts w:ascii="Cambria Math" w:hAnsi="Cambria Math" w:eastAsia="宋体"/>
              <w:sz w:val="24"/>
              <w:szCs w:val="24"/>
            </w:rPr>
            <m:t>(−p</m:t>
          </m:r>
          <m:r>
            <m:rPr/>
            <w:rPr>
              <w:rFonts w:hint="eastAsia" w:ascii="Cambria Math" w:hAnsi="Cambria Math" w:eastAsia="宋体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log⁡</m:t>
          </m:r>
          <m:r>
            <m:rPr/>
            <w:rPr>
              <w:rFonts w:ascii="Cambria Math" w:hAnsi="Cambria Math" w:eastAsia="宋体"/>
              <w:sz w:val="24"/>
              <w:szCs w:val="24"/>
            </w:rPr>
            <m:t>(p))</m:t>
          </m:r>
        </m:oMath>
      </m:oMathPara>
    </w:p>
    <w:p w14:paraId="517F1E72"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dsp=</m:t>
          </m:r>
          <m:f>
            <m:fP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etp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log⁡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4F3EC8AD">
      <w:pPr>
        <w:rPr>
          <w:rFonts w:ascii="宋体" w:hAnsi="宋体" w:eastAsia="宋体"/>
          <w:sz w:val="24"/>
          <w:szCs w:val="24"/>
        </w:rPr>
      </w:pPr>
    </w:p>
    <w:p w14:paraId="79849A5B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where etp </w:t>
      </w:r>
      <w:r>
        <w:rPr>
          <w:rFonts w:ascii="宋体" w:hAnsi="宋体" w:eastAsia="宋体"/>
          <w:sz w:val="24"/>
          <w:szCs w:val="24"/>
        </w:rPr>
        <w:t xml:space="preserve">is used to </w:t>
      </w:r>
      <w:r>
        <w:rPr>
          <w:rFonts w:hint="eastAsia" w:ascii="宋体" w:hAnsi="宋体" w:eastAsia="宋体"/>
          <w:sz w:val="24"/>
          <w:szCs w:val="24"/>
        </w:rPr>
        <w:t xml:space="preserve">measure the uncertainty of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 xml:space="preserve">point distribution within spatial sub-regions, where p represents the proportion of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 xml:space="preserve">points in each sub-region relative to the total number of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 xml:space="preserve">points. n denotes the total number of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 xml:space="preserve">sub-regions. By dividing ETP by the maximum entropy (log₂n), the result is normalized to a scale of </w:t>
      </w:r>
      <w:r>
        <w:rPr>
          <w:rFonts w:ascii="宋体" w:hAnsi="宋体" w:eastAsia="宋体"/>
          <w:sz w:val="24"/>
          <w:szCs w:val="24"/>
        </w:rPr>
        <w:t>[0,1]</w:t>
      </w:r>
      <w:r>
        <w:rPr>
          <w:rFonts w:hint="eastAsia" w:ascii="宋体" w:hAnsi="宋体" w:eastAsia="宋体"/>
          <w:sz w:val="24"/>
          <w:szCs w:val="24"/>
        </w:rPr>
        <w:t xml:space="preserve">, facilitating </w:t>
      </w:r>
      <w:r>
        <w:rPr>
          <w:rFonts w:ascii="宋体" w:hAnsi="宋体" w:eastAsia="宋体"/>
          <w:sz w:val="24"/>
          <w:szCs w:val="24"/>
        </w:rPr>
        <w:t xml:space="preserve">the </w:t>
      </w:r>
      <w:r>
        <w:rPr>
          <w:rFonts w:hint="eastAsia" w:ascii="宋体" w:hAnsi="宋体" w:eastAsia="宋体"/>
          <w:sz w:val="24"/>
          <w:szCs w:val="24"/>
        </w:rPr>
        <w:t>comparisons across different regions.</w:t>
      </w:r>
    </w:p>
    <w:p w14:paraId="6EBF4304">
      <w:pPr>
        <w:rPr>
          <w:rFonts w:ascii="宋体" w:hAnsi="宋体" w:eastAsia="宋体"/>
          <w:sz w:val="24"/>
          <w:szCs w:val="24"/>
        </w:rPr>
      </w:pPr>
    </w:p>
    <w:p w14:paraId="665E24E9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$$etp = \sum \left( -p \times \log(p) \right)$$</w:t>
      </w:r>
    </w:p>
    <w:p w14:paraId="05BAA043">
      <w:pPr>
        <w:rPr>
          <w:rFonts w:ascii="宋体" w:hAnsi="宋体" w:eastAsia="宋体"/>
          <w:sz w:val="24"/>
          <w:szCs w:val="24"/>
        </w:rPr>
      </w:pPr>
    </w:p>
    <w:p w14:paraId="3C511CC0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$$dsp = \frac{etp}{- \log\left(\frac{1}{n}\right)}$$</w:t>
      </w:r>
    </w:p>
    <w:p w14:paraId="7EC27A1D">
      <w:pPr>
        <w:rPr>
          <w:rFonts w:ascii="宋体" w:hAnsi="宋体" w:eastAsia="宋体"/>
          <w:sz w:val="24"/>
          <w:szCs w:val="24"/>
        </w:rPr>
      </w:pPr>
    </w:p>
    <w:p w14:paraId="4F0CF958">
      <w:pPr>
        <w:numPr>
          <w:ilvl w:val="0"/>
          <w:numId w:val="1"/>
        </w:numP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 xml:space="preserve">Maranga, Johnas Omanwa, Justine John Nnko, and Shengwu </w:t>
      </w:r>
      <w:commentRangeStart w:id="0"/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>**ong</w:t>
      </w:r>
      <w:commentRangeEnd w:id="0"/>
      <w:r>
        <w:rPr>
          <w:rStyle w:val="18"/>
        </w:rPr>
        <w:commentReference w:id="0"/>
      </w:r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>. "Learned active contours via transformer-based deep convolutional neural network using canny edge detection algorithm." </w:t>
      </w:r>
      <w:r>
        <w:rPr>
          <w:rFonts w:ascii="Arial" w:hAnsi="Arial" w:eastAsia="宋体" w:cs="Arial"/>
          <w:i/>
          <w:iCs/>
          <w:color w:val="222222"/>
          <w:sz w:val="19"/>
          <w:szCs w:val="19"/>
          <w:shd w:val="clear" w:color="auto" w:fill="FFFFFF"/>
        </w:rPr>
        <w:t>Signal, Image and Video Processing</w:t>
      </w:r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> 19.3 (2025): 222.</w:t>
      </w:r>
    </w:p>
    <w:p w14:paraId="5269B5C0">
      <w:pPr>
        <w:numPr>
          <w:ilvl w:val="0"/>
          <w:numId w:val="1"/>
        </w:numP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>Hosang, Jan, Rodrigo Benenson, and Bernt Schiele. "Learning non-maximum suppression." Proceedings of the IEEE conference on computer vision and pattern recognition. 2017.</w:t>
      </w:r>
    </w:p>
    <w:p w14:paraId="0E5860CE">
      <w:pPr>
        <w:numPr>
          <w:ilvl w:val="0"/>
          <w:numId w:val="1"/>
        </w:numP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eastAsia="宋体" w:cs="Arial"/>
          <w:color w:val="222222"/>
          <w:sz w:val="19"/>
          <w:szCs w:val="19"/>
          <w:shd w:val="clear" w:color="auto" w:fill="FFFFFF"/>
        </w:rPr>
        <w:t>Kanopoulos, Nick, Nagesh Vasanthavada, and Robert L. Baker. "Design of an image edge detection filter using the Sobel operator." IEEE Journal of solid-state circuits 23.2 (1988): 358-367.</w:t>
      </w:r>
    </w:p>
    <w:p w14:paraId="7A23915F">
      <w:pPr>
        <w:rPr>
          <w:ins w:id="0" w:author="Zhou, Huiyu (Prof.)" w:date="2025-04-11T12:57:00Z"/>
          <w:rFonts w:ascii="宋体" w:hAnsi="宋体" w:eastAsia="宋体"/>
          <w:sz w:val="24"/>
          <w:szCs w:val="24"/>
        </w:rPr>
      </w:pPr>
    </w:p>
    <w:p w14:paraId="33B6E967">
      <w:pPr>
        <w:rPr>
          <w:ins w:id="1" w:author="Zhou, Huiyu (Prof.)" w:date="2025-04-11T12:57:00Z"/>
          <w:rFonts w:ascii="宋体" w:hAnsi="宋体" w:eastAsia="宋体"/>
          <w:sz w:val="24"/>
          <w:szCs w:val="24"/>
        </w:rPr>
      </w:pPr>
    </w:p>
    <w:p w14:paraId="22878F24">
      <w:pPr>
        <w:rPr>
          <w:rFonts w:ascii="宋体" w:hAnsi="宋体" w:eastAsia="宋体"/>
          <w:sz w:val="24"/>
          <w:szCs w:val="24"/>
        </w:rPr>
      </w:pPr>
      <w:ins w:id="2" w:author="Zhou, Huiyu (Prof.)" w:date="2025-04-11T12:57:00Z">
        <w:r>
          <w:rPr>
            <w:rFonts w:ascii="宋体" w:hAnsi="宋体" w:eastAsia="宋体"/>
            <w:sz w:val="24"/>
            <w:szCs w:val="24"/>
          </w:rPr>
          <w:t>Where is the link of the source code?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ou, Huiyu (Prof.)" w:date="2025-04-11T12:57:00Z" w:initials="">
    <w:p w14:paraId="79F658EC">
      <w:pPr>
        <w:pStyle w:val="11"/>
      </w:pPr>
      <w:r>
        <w:t>What is this?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658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07303"/>
    <w:multiLevelType w:val="singleLevel"/>
    <w:tmpl w:val="55E0730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ou, Huiyu (Prof.)">
    <w15:presenceInfo w15:providerId="AD" w15:userId="S::hz143@leicester.ac.uk::5441ba6b-481b-42f7-a1bf-61bed41f3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73"/>
    <w:rsid w:val="000014CC"/>
    <w:rsid w:val="000524C8"/>
    <w:rsid w:val="00133386"/>
    <w:rsid w:val="001E2502"/>
    <w:rsid w:val="002140F9"/>
    <w:rsid w:val="00274243"/>
    <w:rsid w:val="00275E73"/>
    <w:rsid w:val="002F1BAE"/>
    <w:rsid w:val="002F5E76"/>
    <w:rsid w:val="003464BA"/>
    <w:rsid w:val="0045212C"/>
    <w:rsid w:val="00571383"/>
    <w:rsid w:val="005E3A98"/>
    <w:rsid w:val="0062178A"/>
    <w:rsid w:val="00694443"/>
    <w:rsid w:val="006C2885"/>
    <w:rsid w:val="006C5F76"/>
    <w:rsid w:val="006C61D8"/>
    <w:rsid w:val="006E4905"/>
    <w:rsid w:val="006E6C33"/>
    <w:rsid w:val="008037E7"/>
    <w:rsid w:val="00847B2C"/>
    <w:rsid w:val="008925AF"/>
    <w:rsid w:val="008C6B24"/>
    <w:rsid w:val="008E2E5E"/>
    <w:rsid w:val="00936987"/>
    <w:rsid w:val="009435DD"/>
    <w:rsid w:val="00943CF5"/>
    <w:rsid w:val="00957D3E"/>
    <w:rsid w:val="00965C6F"/>
    <w:rsid w:val="00974E93"/>
    <w:rsid w:val="00AE7815"/>
    <w:rsid w:val="00B23CB9"/>
    <w:rsid w:val="00B91AA8"/>
    <w:rsid w:val="00BB0F71"/>
    <w:rsid w:val="00BF456C"/>
    <w:rsid w:val="00C41DDD"/>
    <w:rsid w:val="00C53D67"/>
    <w:rsid w:val="00C97CA3"/>
    <w:rsid w:val="00D65B7F"/>
    <w:rsid w:val="00D66B48"/>
    <w:rsid w:val="00DB5A59"/>
    <w:rsid w:val="00DE3288"/>
    <w:rsid w:val="00E2354B"/>
    <w:rsid w:val="00E5566F"/>
    <w:rsid w:val="00E741B8"/>
    <w:rsid w:val="00EB79E6"/>
    <w:rsid w:val="00F32C7A"/>
    <w:rsid w:val="014D1BC3"/>
    <w:rsid w:val="02151639"/>
    <w:rsid w:val="021C29C7"/>
    <w:rsid w:val="02477318"/>
    <w:rsid w:val="02FE031F"/>
    <w:rsid w:val="035B12CD"/>
    <w:rsid w:val="052676B9"/>
    <w:rsid w:val="06231E4A"/>
    <w:rsid w:val="068943A3"/>
    <w:rsid w:val="0696261C"/>
    <w:rsid w:val="06C21663"/>
    <w:rsid w:val="06E4782C"/>
    <w:rsid w:val="07375BAD"/>
    <w:rsid w:val="07CF228A"/>
    <w:rsid w:val="080D5982"/>
    <w:rsid w:val="0898267C"/>
    <w:rsid w:val="09104908"/>
    <w:rsid w:val="091343F8"/>
    <w:rsid w:val="093D2917"/>
    <w:rsid w:val="09A56B00"/>
    <w:rsid w:val="0A892BC4"/>
    <w:rsid w:val="0A8A06EA"/>
    <w:rsid w:val="0AFF4C34"/>
    <w:rsid w:val="0B057D70"/>
    <w:rsid w:val="0BE107DE"/>
    <w:rsid w:val="0C232BA4"/>
    <w:rsid w:val="0C5B40EC"/>
    <w:rsid w:val="0CDB3951"/>
    <w:rsid w:val="0D6B4803"/>
    <w:rsid w:val="0DFF319D"/>
    <w:rsid w:val="0E146C48"/>
    <w:rsid w:val="0E3966AF"/>
    <w:rsid w:val="0E5B5064"/>
    <w:rsid w:val="0E670F34"/>
    <w:rsid w:val="0EC87A33"/>
    <w:rsid w:val="0EFB3964"/>
    <w:rsid w:val="0F4A0448"/>
    <w:rsid w:val="0F587009"/>
    <w:rsid w:val="0F694F51"/>
    <w:rsid w:val="0F9F7AD5"/>
    <w:rsid w:val="0FC24482"/>
    <w:rsid w:val="0FE60171"/>
    <w:rsid w:val="100B5E29"/>
    <w:rsid w:val="101F3682"/>
    <w:rsid w:val="10757746"/>
    <w:rsid w:val="10BC7123"/>
    <w:rsid w:val="10D10E21"/>
    <w:rsid w:val="115D0906"/>
    <w:rsid w:val="116457F1"/>
    <w:rsid w:val="11A20C5E"/>
    <w:rsid w:val="11A77DD3"/>
    <w:rsid w:val="11D230A2"/>
    <w:rsid w:val="11E132E5"/>
    <w:rsid w:val="12CA5B28"/>
    <w:rsid w:val="135F357C"/>
    <w:rsid w:val="13B16CE7"/>
    <w:rsid w:val="14134772"/>
    <w:rsid w:val="149B3826"/>
    <w:rsid w:val="151C4634"/>
    <w:rsid w:val="153B4ABB"/>
    <w:rsid w:val="16500A3A"/>
    <w:rsid w:val="16AE5760"/>
    <w:rsid w:val="17215F32"/>
    <w:rsid w:val="182C1032"/>
    <w:rsid w:val="19B955BE"/>
    <w:rsid w:val="1A750A6F"/>
    <w:rsid w:val="1A766595"/>
    <w:rsid w:val="1A862C7C"/>
    <w:rsid w:val="1A911621"/>
    <w:rsid w:val="1AD25EC1"/>
    <w:rsid w:val="1B866CAC"/>
    <w:rsid w:val="1B8F5B60"/>
    <w:rsid w:val="1BE063BC"/>
    <w:rsid w:val="1C2362A8"/>
    <w:rsid w:val="1C536B8E"/>
    <w:rsid w:val="1C9D605B"/>
    <w:rsid w:val="1D9C4564"/>
    <w:rsid w:val="1E4C5F8A"/>
    <w:rsid w:val="1E8C282B"/>
    <w:rsid w:val="1EA07E82"/>
    <w:rsid w:val="1EA35E34"/>
    <w:rsid w:val="1EDD4E34"/>
    <w:rsid w:val="1F176598"/>
    <w:rsid w:val="1FB77434"/>
    <w:rsid w:val="1FED72F9"/>
    <w:rsid w:val="213D7E0C"/>
    <w:rsid w:val="225673D8"/>
    <w:rsid w:val="22835CF3"/>
    <w:rsid w:val="22FA4207"/>
    <w:rsid w:val="23645B24"/>
    <w:rsid w:val="24594F5D"/>
    <w:rsid w:val="2480073C"/>
    <w:rsid w:val="24EE1B49"/>
    <w:rsid w:val="25643BBA"/>
    <w:rsid w:val="25646113"/>
    <w:rsid w:val="25D24FC7"/>
    <w:rsid w:val="26BA4560"/>
    <w:rsid w:val="273B4DEE"/>
    <w:rsid w:val="27EB6814"/>
    <w:rsid w:val="282107A4"/>
    <w:rsid w:val="284952E9"/>
    <w:rsid w:val="28A15125"/>
    <w:rsid w:val="28DC43AF"/>
    <w:rsid w:val="28EF7C3E"/>
    <w:rsid w:val="298F05AB"/>
    <w:rsid w:val="2B9F3B9D"/>
    <w:rsid w:val="2C6E17C2"/>
    <w:rsid w:val="2D0D0FDB"/>
    <w:rsid w:val="2D9139BA"/>
    <w:rsid w:val="2DE0049D"/>
    <w:rsid w:val="2E20089A"/>
    <w:rsid w:val="2E6E5AA9"/>
    <w:rsid w:val="2EE31FF3"/>
    <w:rsid w:val="2F0D7070"/>
    <w:rsid w:val="30152317"/>
    <w:rsid w:val="31311B87"/>
    <w:rsid w:val="318D4498"/>
    <w:rsid w:val="323D5EBE"/>
    <w:rsid w:val="32496611"/>
    <w:rsid w:val="3251196A"/>
    <w:rsid w:val="34D67F04"/>
    <w:rsid w:val="34DD74E5"/>
    <w:rsid w:val="354E3F3E"/>
    <w:rsid w:val="355C2AFF"/>
    <w:rsid w:val="35731BF7"/>
    <w:rsid w:val="35E6061B"/>
    <w:rsid w:val="36034D29"/>
    <w:rsid w:val="360A60B7"/>
    <w:rsid w:val="366E2AEA"/>
    <w:rsid w:val="38190834"/>
    <w:rsid w:val="3881462B"/>
    <w:rsid w:val="39965EB4"/>
    <w:rsid w:val="39DA0497"/>
    <w:rsid w:val="3A2F07E2"/>
    <w:rsid w:val="3A6366DE"/>
    <w:rsid w:val="3A7601BF"/>
    <w:rsid w:val="3B00217F"/>
    <w:rsid w:val="3B0B6B11"/>
    <w:rsid w:val="3B225C51"/>
    <w:rsid w:val="3B304812"/>
    <w:rsid w:val="3B424545"/>
    <w:rsid w:val="3B471B5C"/>
    <w:rsid w:val="3B675D5A"/>
    <w:rsid w:val="3BBA40DC"/>
    <w:rsid w:val="3BDA652C"/>
    <w:rsid w:val="3C3F6529"/>
    <w:rsid w:val="3DA43295"/>
    <w:rsid w:val="3ED74FA5"/>
    <w:rsid w:val="3F0F473E"/>
    <w:rsid w:val="3F1E4982"/>
    <w:rsid w:val="3F6902F3"/>
    <w:rsid w:val="3F7757D4"/>
    <w:rsid w:val="3F93711E"/>
    <w:rsid w:val="400B3158"/>
    <w:rsid w:val="40C31C84"/>
    <w:rsid w:val="417E3DFD"/>
    <w:rsid w:val="41E2438C"/>
    <w:rsid w:val="41FF0A9A"/>
    <w:rsid w:val="42073DF3"/>
    <w:rsid w:val="42E24CCF"/>
    <w:rsid w:val="436549B3"/>
    <w:rsid w:val="43BA430D"/>
    <w:rsid w:val="44024872"/>
    <w:rsid w:val="443133A9"/>
    <w:rsid w:val="443F5AC6"/>
    <w:rsid w:val="44823C05"/>
    <w:rsid w:val="44F763A1"/>
    <w:rsid w:val="46072613"/>
    <w:rsid w:val="464E573B"/>
    <w:rsid w:val="46560EA5"/>
    <w:rsid w:val="468C48C7"/>
    <w:rsid w:val="47863A0C"/>
    <w:rsid w:val="47DE55F6"/>
    <w:rsid w:val="486378A9"/>
    <w:rsid w:val="48BA1BBF"/>
    <w:rsid w:val="4904108C"/>
    <w:rsid w:val="49E05655"/>
    <w:rsid w:val="4A253068"/>
    <w:rsid w:val="4A3D4856"/>
    <w:rsid w:val="4A673681"/>
    <w:rsid w:val="4A8C758B"/>
    <w:rsid w:val="4CF84A64"/>
    <w:rsid w:val="4D9D560B"/>
    <w:rsid w:val="4DBA68B3"/>
    <w:rsid w:val="4E5B174E"/>
    <w:rsid w:val="4E6D3230"/>
    <w:rsid w:val="50342257"/>
    <w:rsid w:val="50632B3C"/>
    <w:rsid w:val="50744D49"/>
    <w:rsid w:val="50AA076B"/>
    <w:rsid w:val="511D2CEB"/>
    <w:rsid w:val="5147420C"/>
    <w:rsid w:val="522C6454"/>
    <w:rsid w:val="528D3EA0"/>
    <w:rsid w:val="52C13B4A"/>
    <w:rsid w:val="530D6D8F"/>
    <w:rsid w:val="53907F54"/>
    <w:rsid w:val="54120B01"/>
    <w:rsid w:val="54DA7145"/>
    <w:rsid w:val="54DA775A"/>
    <w:rsid w:val="54E63D3C"/>
    <w:rsid w:val="562C39D0"/>
    <w:rsid w:val="56A65531"/>
    <w:rsid w:val="5778511F"/>
    <w:rsid w:val="58445001"/>
    <w:rsid w:val="58953AAF"/>
    <w:rsid w:val="58CD3249"/>
    <w:rsid w:val="58F20F01"/>
    <w:rsid w:val="5A5F4374"/>
    <w:rsid w:val="5B6B6D49"/>
    <w:rsid w:val="5C4F27FF"/>
    <w:rsid w:val="5C7D31D8"/>
    <w:rsid w:val="5D8B36D2"/>
    <w:rsid w:val="5E7423B8"/>
    <w:rsid w:val="5E9F7435"/>
    <w:rsid w:val="5F0B4ACB"/>
    <w:rsid w:val="5F351B48"/>
    <w:rsid w:val="5F370E35"/>
    <w:rsid w:val="5F681446"/>
    <w:rsid w:val="5F7F1015"/>
    <w:rsid w:val="5F8108E9"/>
    <w:rsid w:val="5F906D7E"/>
    <w:rsid w:val="5FD650D9"/>
    <w:rsid w:val="5FDB26EF"/>
    <w:rsid w:val="60067040"/>
    <w:rsid w:val="609957CA"/>
    <w:rsid w:val="60FA4DF7"/>
    <w:rsid w:val="610B0DB2"/>
    <w:rsid w:val="6170330B"/>
    <w:rsid w:val="61AD7924"/>
    <w:rsid w:val="61F47A98"/>
    <w:rsid w:val="620A1069"/>
    <w:rsid w:val="623A043E"/>
    <w:rsid w:val="629E7A04"/>
    <w:rsid w:val="638E7A78"/>
    <w:rsid w:val="657131AE"/>
    <w:rsid w:val="66240220"/>
    <w:rsid w:val="66BA2932"/>
    <w:rsid w:val="67A930D3"/>
    <w:rsid w:val="68686AEA"/>
    <w:rsid w:val="68CC52CB"/>
    <w:rsid w:val="699B6A4B"/>
    <w:rsid w:val="69E06B54"/>
    <w:rsid w:val="6ACD532A"/>
    <w:rsid w:val="6B8E4AB9"/>
    <w:rsid w:val="6BAA566B"/>
    <w:rsid w:val="6BE51E73"/>
    <w:rsid w:val="6C2B2308"/>
    <w:rsid w:val="6D266F73"/>
    <w:rsid w:val="6D341690"/>
    <w:rsid w:val="6DBD3434"/>
    <w:rsid w:val="6E4E6782"/>
    <w:rsid w:val="6E557B10"/>
    <w:rsid w:val="6EF54E4F"/>
    <w:rsid w:val="6F2B6AC3"/>
    <w:rsid w:val="6F54157C"/>
    <w:rsid w:val="6F60051B"/>
    <w:rsid w:val="6FB97C2B"/>
    <w:rsid w:val="70311EB7"/>
    <w:rsid w:val="709E0994"/>
    <w:rsid w:val="70A02B99"/>
    <w:rsid w:val="70D867D7"/>
    <w:rsid w:val="720F6228"/>
    <w:rsid w:val="72563E57"/>
    <w:rsid w:val="727918F3"/>
    <w:rsid w:val="73FB62BB"/>
    <w:rsid w:val="7608190C"/>
    <w:rsid w:val="7652730F"/>
    <w:rsid w:val="768F5B89"/>
    <w:rsid w:val="78121615"/>
    <w:rsid w:val="78EB34CD"/>
    <w:rsid w:val="793547C6"/>
    <w:rsid w:val="7997722F"/>
    <w:rsid w:val="79AE27CB"/>
    <w:rsid w:val="79C142AC"/>
    <w:rsid w:val="7A76470C"/>
    <w:rsid w:val="7A9279F6"/>
    <w:rsid w:val="7AD87AFF"/>
    <w:rsid w:val="7B130B37"/>
    <w:rsid w:val="7C547659"/>
    <w:rsid w:val="7CE34539"/>
    <w:rsid w:val="7D0C1CE2"/>
    <w:rsid w:val="7DEC38C1"/>
    <w:rsid w:val="7EA45F4A"/>
    <w:rsid w:val="7F435763"/>
    <w:rsid w:val="7F9B734D"/>
    <w:rsid w:val="7FB36445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8"/>
    <w:semiHidden/>
    <w:unhideWhenUsed/>
    <w:uiPriority w:val="99"/>
    <w:rPr>
      <w:sz w:val="20"/>
      <w:szCs w:val="20"/>
    </w:rPr>
  </w:style>
  <w:style w:type="paragraph" w:styleId="12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annotation subject"/>
    <w:basedOn w:val="11"/>
    <w:next w:val="11"/>
    <w:link w:val="39"/>
    <w:semiHidden/>
    <w:unhideWhenUsed/>
    <w:uiPriority w:val="99"/>
    <w:rPr>
      <w:b/>
      <w:bCs/>
    </w:rPr>
  </w:style>
  <w:style w:type="character" w:styleId="17">
    <w:name w:val="Emphasis"/>
    <w:basedOn w:val="16"/>
    <w:qFormat/>
    <w:uiPriority w:val="20"/>
    <w:rPr>
      <w:i/>
    </w:rPr>
  </w:style>
  <w:style w:type="character" w:styleId="18">
    <w:name w:val="annotation reference"/>
    <w:basedOn w:val="16"/>
    <w:semiHidden/>
    <w:unhideWhenUsed/>
    <w:uiPriority w:val="99"/>
    <w:rPr>
      <w:sz w:val="16"/>
      <w:szCs w:val="16"/>
    </w:rPr>
  </w:style>
  <w:style w:type="character" w:customStyle="1" w:styleId="19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Heading 2 Char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3 Char"/>
    <w:basedOn w:val="16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4 Char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Heading 5 Char"/>
    <w:basedOn w:val="16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4">
    <w:name w:val="Heading 6 Char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Heading 7 Char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9 Char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Title Char"/>
    <w:basedOn w:val="16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6"/>
    <w:link w:val="12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6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1"/>
    <w:basedOn w:val="16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6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1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styleId="37">
    <w:name w:val="Placeholder Text"/>
    <w:basedOn w:val="16"/>
    <w:semiHidden/>
    <w:uiPriority w:val="99"/>
    <w:rPr>
      <w:color w:val="666666"/>
    </w:rPr>
  </w:style>
  <w:style w:type="character" w:customStyle="1" w:styleId="38">
    <w:name w:val="Comment Text Char"/>
    <w:basedOn w:val="16"/>
    <w:link w:val="11"/>
    <w:semiHidden/>
    <w:uiPriority w:val="99"/>
    <w:rPr>
      <w:rFonts w:asciiTheme="minorHAnsi" w:hAnsiTheme="minorHAnsi" w:eastAsiaTheme="minorEastAsia" w:cstheme="minorBidi"/>
      <w:kern w:val="2"/>
      <w:lang w:val="en-US" w:eastAsia="zh-CN"/>
    </w:rPr>
  </w:style>
  <w:style w:type="character" w:customStyle="1" w:styleId="39">
    <w:name w:val="Comment Subject Char"/>
    <w:basedOn w:val="38"/>
    <w:link w:val="14"/>
    <w:semiHidden/>
    <w:uiPriority w:val="99"/>
    <w:rPr>
      <w:rFonts w:asciiTheme="minorHAnsi" w:hAnsiTheme="minorHAnsi" w:eastAsiaTheme="minorEastAsia" w:cstheme="minorBidi"/>
      <w:b/>
      <w:bCs/>
      <w:kern w:val="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1350</Words>
  <Characters>3748</Characters>
  <Lines>32</Lines>
  <Paragraphs>9</Paragraphs>
  <TotalTime>164</TotalTime>
  <ScaleCrop>false</ScaleCrop>
  <LinksUpToDate>false</LinksUpToDate>
  <CharactersWithSpaces>4265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2025-03-08T11:25:00Z</dcterms:created>
  <dc:creator>Administrator</dc:creator>
  <cp:lastModifiedBy>愛の翼</cp:lastModifiedBy>
  <dcterms:modified xsi:type="dcterms:W3CDTF">2025-04-11T14:57:37Z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eyJoZGlkIjoiZTEyYzQ0MmRhZmZlOTBhNjVkYjljZTViMjFkODY2YTYiLCJ1c2VySWQiOiIxMDYwNjM1NjYyIn0=</vt:lpwstr>
  </property>
  <property fmtid="{D5CDD505-2E9C-101B-9397-08002B2CF9AE}" pid="3" name="KSOProductBuildVer">
    <vt:lpwstr>2052-12.1.0.20784</vt:lpwstr>
  </property>
  <property fmtid="{D5CDD505-2E9C-101B-9397-08002B2CF9AE}" pid="4" name="ICV">
    <vt:lpwstr>7EB7909AE59B462AB346E7E995943A36_12</vt:lpwstr>
  </property>
</Properties>
</file>